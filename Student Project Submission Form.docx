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003E132D" w:rsidR="00B75CB2" w:rsidRPr="00B118FB" w:rsidRDefault="00271366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118FB">
        <w:rPr>
          <w:rFonts w:ascii="Verdana" w:hAnsi="Verdana" w:cs="Arial"/>
          <w:sz w:val="20"/>
          <w:szCs w:val="20"/>
        </w:rPr>
        <w:t>Provide the requested information and submit the form for evaluation</w:t>
      </w:r>
      <w:r w:rsidR="00B118FB">
        <w:rPr>
          <w:rFonts w:ascii="Verdana" w:hAnsi="Verdana" w:cs="Arial"/>
          <w:sz w:val="20"/>
          <w:szCs w:val="20"/>
        </w:rPr>
        <w:t>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5D7214A" w14:textId="456ABF34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Student ID:</w:t>
      </w:r>
      <w:ins w:id="0" w:author="Author">
        <w:r w:rsidR="00030DEF">
          <w:rPr>
            <w:rFonts w:ascii="Verdana" w:hAnsi="Verdana" w:cs="Arial"/>
            <w:b/>
            <w:bCs/>
            <w:sz w:val="20"/>
            <w:szCs w:val="20"/>
          </w:rPr>
          <w:t xml:space="preserve"> </w:t>
        </w:r>
        <w:r w:rsidR="00030DEF" w:rsidRPr="00030DEF">
          <w:rPr>
            <w:rFonts w:ascii="Verdana" w:hAnsi="Verdana" w:cs="Arial"/>
            <w:b/>
            <w:bCs/>
            <w:sz w:val="20"/>
            <w:szCs w:val="20"/>
          </w:rPr>
          <w:t>011072814</w:t>
        </w:r>
      </w:ins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6DDA4950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Date:</w:t>
      </w:r>
      <w:ins w:id="1" w:author="Author">
        <w:r w:rsidR="00030DEF">
          <w:rPr>
            <w:rFonts w:ascii="Verdana" w:hAnsi="Verdana" w:cs="Arial"/>
            <w:b/>
            <w:bCs/>
            <w:sz w:val="20"/>
            <w:szCs w:val="20"/>
          </w:rPr>
          <w:t xml:space="preserve"> 06/22/2025</w:t>
        </w:r>
      </w:ins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DCDE828" w14:textId="30F4BFD3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Pages URL:</w:t>
      </w:r>
      <w:ins w:id="2" w:author="Author">
        <w:r w:rsidR="00030DEF">
          <w:rPr>
            <w:rFonts w:ascii="Verdana" w:hAnsi="Verdana" w:cs="Arial"/>
            <w:b/>
            <w:bCs/>
            <w:sz w:val="20"/>
            <w:szCs w:val="20"/>
          </w:rPr>
          <w:t xml:space="preserve"> </w:t>
        </w:r>
      </w:ins>
    </w:p>
    <w:p w14:paraId="3F501DAC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EBDBE7E" w14:textId="3B733BC6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Repository URL: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B38B3" w14:textId="77777777" w:rsidR="000302DE" w:rsidRDefault="000302DE" w:rsidP="00862194">
      <w:pPr>
        <w:spacing w:after="0" w:line="240" w:lineRule="auto"/>
      </w:pPr>
      <w:r>
        <w:separator/>
      </w:r>
    </w:p>
  </w:endnote>
  <w:endnote w:type="continuationSeparator" w:id="0">
    <w:p w14:paraId="79E1DA0A" w14:textId="77777777" w:rsidR="000302DE" w:rsidRDefault="000302DE" w:rsidP="00862194">
      <w:pPr>
        <w:spacing w:after="0" w:line="240" w:lineRule="auto"/>
      </w:pPr>
      <w:r>
        <w:continuationSeparator/>
      </w:r>
    </w:p>
  </w:endnote>
  <w:endnote w:type="continuationNotice" w:id="1">
    <w:p w14:paraId="2A6C291E" w14:textId="77777777" w:rsidR="000302DE" w:rsidRDefault="00030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DBE6A" w14:textId="77777777" w:rsidR="000302DE" w:rsidRDefault="000302DE" w:rsidP="00862194">
      <w:pPr>
        <w:spacing w:after="0" w:line="240" w:lineRule="auto"/>
      </w:pPr>
      <w:r>
        <w:separator/>
      </w:r>
    </w:p>
  </w:footnote>
  <w:footnote w:type="continuationSeparator" w:id="0">
    <w:p w14:paraId="5A6F98D2" w14:textId="77777777" w:rsidR="000302DE" w:rsidRDefault="000302DE" w:rsidP="00862194">
      <w:pPr>
        <w:spacing w:after="0" w:line="240" w:lineRule="auto"/>
      </w:pPr>
      <w:r>
        <w:continuationSeparator/>
      </w:r>
    </w:p>
  </w:footnote>
  <w:footnote w:type="continuationNotice" w:id="1">
    <w:p w14:paraId="5C3379E4" w14:textId="77777777" w:rsidR="000302DE" w:rsidRDefault="000302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302DE"/>
    <w:rsid w:val="00030DEF"/>
    <w:rsid w:val="000415D0"/>
    <w:rsid w:val="00042CCC"/>
    <w:rsid w:val="00071E1A"/>
    <w:rsid w:val="00087D65"/>
    <w:rsid w:val="00095BF9"/>
    <w:rsid w:val="000A29BB"/>
    <w:rsid w:val="000F31DB"/>
    <w:rsid w:val="00134E54"/>
    <w:rsid w:val="00135A27"/>
    <w:rsid w:val="001564D7"/>
    <w:rsid w:val="00156BEC"/>
    <w:rsid w:val="0016187E"/>
    <w:rsid w:val="001A0F20"/>
    <w:rsid w:val="0024027E"/>
    <w:rsid w:val="00271366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3D12AE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7A49ED"/>
    <w:rsid w:val="007D566F"/>
    <w:rsid w:val="008025CA"/>
    <w:rsid w:val="00862194"/>
    <w:rsid w:val="00864AF9"/>
    <w:rsid w:val="00872AE9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118FB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C108E8"/>
    <w:rsid w:val="00C34A49"/>
    <w:rsid w:val="00C44C87"/>
    <w:rsid w:val="00C83DD3"/>
    <w:rsid w:val="00C86AF6"/>
    <w:rsid w:val="00CB3C6E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87921"/>
    <w:rsid w:val="00E87930"/>
    <w:rsid w:val="00E91245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http://schemas.microsoft.com/sharepoint/v3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2024-07-29T12:48:00Z</dcterms:created>
  <dcterms:modified xsi:type="dcterms:W3CDTF">2025-06-22T21:02:00Z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3a6675f4-11ef-49e6-b329-0dfc1554120b</vt:lpwstr>
  </property>
</Properties>
</file>